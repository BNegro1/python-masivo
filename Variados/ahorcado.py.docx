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jc w:val="both"/>
        <w:rPr>
          <w:ins w:author="carolina aliaga" w:id="1" w:date="2021-01-06T12:13:0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PrChange w:author="Claudio Andres" w:id="2" w:date="2021-10-14T23:05:45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carolina aliaga" w:id="1" w:date="2021-01-06T12:13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Oswaldo Alfaro" w:id="6" w:date="2021-09-27T16:35:13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ins w:author="carolina aliaga" w:id="1" w:date="2021-01-06T12:13:01Z">
        <w:del w:author="Oswaldo Alfaro" w:id="4" w:date="2021-09-27T16:35:49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laudio Andres" w:id="2" w:date="2021-10-14T23:05:45Z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delText xml:space="preserve">im</w:delText>
          </w:r>
        </w:del>
      </w:ins>
      <w:ins w:author="beatriz paulina benitez lopez" w:id="5" w:date="2020-07-22T15:41:47Z">
        <w:del w:author="Oswaldo Alfaro" w:id="6" w:date="2021-09-27T16:35:13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laudio Andres" w:id="2" w:date="2021-10-14T23:05:45Z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delText xml:space="preserve">]</w:delText>
          </w:r>
        </w:del>
      </w:ins>
      <w:del w:author="Oswaldo Alfaro" w:id="6" w:date="2021-09-27T16:35:13Z"/>
      <w:ins w:author="Anonymous" w:id="7" w:date="2020-06-29T20:40:49Z">
        <w:del w:author="Oswaldo Alfaro" w:id="6" w:date="2021-09-27T16:35:13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laudio Andres" w:id="2" w:date="2021-10-14T23:05:45Z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delText xml:space="preserve">c</w:delText>
          </w:r>
        </w:del>
      </w:ins>
      <w:del w:author="Oswaldo Alfaro" w:id="6" w:date="2021-09-27T16:35:13Z"/>
      <w:ins w:author="beatriz paulina benitez lopez" w:id="5" w:date="2020-07-22T15:41:47Z">
        <w:del w:author="Oswaldo Alfaro" w:id="6" w:date="2021-09-27T16:35:13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  <w:rPrChange w:author="Claudio Andres" w:id="2" w:date="2021-10-14T23:05:45Z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delText xml:space="preserve">n</w:delText>
          </w:r>
        </w:del>
      </w:ins>
      <w:del w:author="Oswaldo Alfaro" w:id="6" w:date="2021-09-27T16:35:13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import random as rand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Oswaldo Alfaro" w:id="6" w:date="2021-09-27T16:35:13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Oswaldo Alfaro" w:id="6" w:date="2021-09-27T16:35:13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im</w:delText>
        </w:r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port time</w:delText>
        </w:r>
      </w:del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Oswaldo Alfaro" w:id="6" w:date="2021-09-27T16:35:13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Oswaldo Alfaro" w:id="6" w:date="2021-09-27T16:35:13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import os</w:delText>
        </w:r>
      </w:del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Oswaldo Alfaro" w:id="6" w:date="2021-09-27T16:35:13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Oswaldo Alfaro" w:id="6" w:date="2021-09-27T16:35:1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Oswaldo Alfaro" w:id="6" w:date="2021-09-27T16:35:13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Oswaldo Alfaro" w:id="6" w:date="2021-09-27T16:35:13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estado= {'oportunidades' : 5,</w:delText>
          <w:tab/>
        </w:r>
      </w:del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Oswaldo Alfaro" w:id="6" w:date="2021-09-27T16:35:13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</w:r>
      </w:del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'errores' : 0,</w:delText>
        </w:r>
      </w:del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'intentos' : 0}</w:delText>
        </w:r>
      </w:del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def inicio(palabras):</w:delText>
        </w:r>
      </w:del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progreso = []</w:delText>
        </w:r>
      </w:del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palabra = rand.choice(palabras)</w:delText>
        </w:r>
      </w:del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print("Palabra de tamaño: ", len(palabra), '\n')</w:delText>
        </w:r>
      </w:del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for i in range(len(palabra)):</w:delText>
        </w:r>
      </w:del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progreso.append('_')</w:delText>
        </w:r>
      </w:del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print(progreso[i], end=' ')</w:delText>
        </w:r>
      </w:del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time.sleep(2)</w:delText>
        </w:r>
      </w:del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os.system('cls')</w:delText>
        </w:r>
      </w:del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jugar(progreso, palabra)</w:delText>
        </w:r>
      </w:del>
    </w:p>
    <w:p w:rsidR="00000000" w:rsidDel="00000000" w:rsidP="00000000" w:rsidRDefault="00000000" w:rsidRPr="00000000" w14:paraId="00000014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import random as rand</w:delText>
          </w:r>
        </w:del>
      </w:ins>
    </w:p>
    <w:p w:rsidR="00000000" w:rsidDel="00000000" w:rsidP="00000000" w:rsidRDefault="00000000" w:rsidRPr="00000000" w14:paraId="00000015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import time</w:delText>
          </w:r>
        </w:del>
      </w:ins>
    </w:p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import os</w:delText>
          </w:r>
        </w:del>
      </w:ins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8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estado= {'oportunidades' : 5,</w:delText>
            <w:tab/>
          </w:r>
        </w:del>
      </w:ins>
    </w:p>
    <w:p w:rsidR="00000000" w:rsidDel="00000000" w:rsidP="00000000" w:rsidRDefault="00000000" w:rsidRPr="00000000" w14:paraId="00000019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'errores' : 0,</w:delText>
          </w:r>
        </w:del>
      </w:ins>
    </w:p>
    <w:p w:rsidR="00000000" w:rsidDel="00000000" w:rsidP="00000000" w:rsidRDefault="00000000" w:rsidRPr="00000000" w14:paraId="0000001A">
      <w:pPr>
        <w:pageBreakBefore w:val="0"/>
        <w:widowControl w:val="0"/>
        <w:jc w:val="both"/>
        <w:rPr>
          <w:ins w:author="David Muros Aguilera" w:id="8" w:date="2020-02-02T18:53:59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pageBreakBefore w:val="0"/>
            <w:widowControl w:val="0"/>
          </w:pPr>
        </w:pPrChange>
      </w:pPr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'intentos' : 0}</w:delText>
          </w:r>
        </w:del>
      </w:ins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ins w:author="David Muros Aguilera" w:id="8" w:date="2020-02-02T18:53:59Z"/>
          <w:del w:author="beatriz paulina benitez lopez" w:id="5" w:date="2020-07-22T15:41:47Z"/>
          <w:u w:val="none"/>
          <w:rPrChange w:author="HANSEL R.A.P" w:id="12" w:date="2023-11-13T23:46:54Z">
            <w:rPr/>
          </w:rPrChange>
        </w:rPr>
        <w:pPrChange w:author="HANSEL R.A.P" w:id="0" w:date="2023-11-13T23:46:54Z">
          <w:pPr>
            <w:pageBreakBefore w:val="0"/>
            <w:widowControl w:val="0"/>
          </w:pPr>
        </w:pPrChange>
      </w:pPr>
      <w:ins w:author="HANSEL R.A.P" w:id="9" w:date="2023-11-13T23:46:54Z">
        <w:del w:author="beatriz paulina benitez lopez" w:id="5" w:date="2020-07-22T15:41:47Z">
          <w:r w:rsidDel="00000000" w:rsidR="00000000" w:rsidRPr="00000000">
            <w:rPr>
              <w:u w:val="single"/>
              <w:rPrChange w:author="Claudio Andres" w:id="2" w:date="2021-10-14T23:05:45Z">
                <w:rPr/>
              </w:rPrChange>
            </w:rPr>
            <w:drawing>
              <wp:inline distB="114300" distT="114300" distL="114300" distR="114300">
                <wp:extent cx="4389120" cy="4389120"/>
                <wp:effectExtent b="101600" l="101600" r="101600" t="10160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9120" cy="4389120"/>
                        </a:xfrm>
                        <a:prstGeom prst="rect"/>
                        <a:ln w="101600">
                          <a:solidFill>
                            <a:srgbClr val="00FF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author="David Muros Aguilera" w:id="8" w:date="2020-02-02T18:53:59Z">
        <w:del w:author="beatriz paulina benitez lopez" w:id="5" w:date="2020-07-22T15:41:4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def jugar(progreso, palabra):</w:delText>
        </w:r>
      </w:del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letra = input('\n\nIngrese letra o palabra: ')</w:delText>
        </w:r>
      </w:del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if len(letra) == 1:</w:delText>
        </w:r>
      </w:del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if letra</w:delText>
        </w:r>
      </w:del>
      <w:ins w:author="HANSEL R.A.P" w:id="13" w:date="2023-11-13T23:42:15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ll</w:delText>
          </w:r>
        </w:del>
      </w:ins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 in palabra:</w:delText>
        </w:r>
      </w:del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estado['intentos'] += 1</w:delText>
        </w:r>
      </w:del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for i, l in enumerate(palabra): #Solución dada por un </w:delText>
        </w:r>
      </w:del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if l.lower() == letra.lower(): # usuario en stackoverflow</w:delText>
        </w:r>
      </w:del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  <w:delText xml:space="preserve">progreso[i] = l # en español</w:delText>
        </w:r>
      </w:del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for i in progreso:</w:delText>
          <w:tab/>
          <w:tab/>
          <w:tab/>
          <w:tab/>
        </w:r>
      </w:del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ns w:author="Oswaldo Alfaro" w:id="6" w:date="2021-09-27T16:35:13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print(i, end=' ')</w:delText>
        </w:r>
      </w:del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im]cnimport random as rand</w:delText>
          </w:r>
        </w:del>
      </w:ins>
    </w:p>
    <w:p w:rsidR="00000000" w:rsidDel="00000000" w:rsidP="00000000" w:rsidRDefault="00000000" w:rsidRPr="00000000" w14:paraId="00000027">
      <w:pPr>
        <w:widowControl w:val="0"/>
        <w:jc w:val="both"/>
        <w:rPr>
          <w:ins w:author="Oswaldo Alfaro" w:id="6" w:date="2021-09-27T16:35:13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import time</w:delText>
          </w:r>
        </w:del>
      </w:ins>
    </w:p>
    <w:p w:rsidR="00000000" w:rsidDel="00000000" w:rsidP="00000000" w:rsidRDefault="00000000" w:rsidRPr="00000000" w14:paraId="00000028">
      <w:pPr>
        <w:widowControl w:val="0"/>
        <w:jc w:val="both"/>
        <w:rPr>
          <w:ins w:author="Oswaldo Alfaro" w:id="6" w:date="2021-09-27T16:35:13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import os</w:delText>
          </w:r>
        </w:del>
      </w:ins>
    </w:p>
    <w:p w:rsidR="00000000" w:rsidDel="00000000" w:rsidP="00000000" w:rsidRDefault="00000000" w:rsidRPr="00000000" w14:paraId="00000029">
      <w:pPr>
        <w:widowControl w:val="0"/>
        <w:jc w:val="both"/>
        <w:rPr>
          <w:ins w:author="Oswaldo Alfaro" w:id="6" w:date="2021-09-27T16:35:13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2A">
      <w:pPr>
        <w:widowControl w:val="0"/>
        <w:jc w:val="both"/>
        <w:rPr>
          <w:ins w:author="Oswaldo Alfaro" w:id="6" w:date="2021-09-27T16:35:13Z"/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estado= {'oportunidades' : 5,</w:delText>
            <w:tab/>
          </w:r>
        </w:del>
      </w:ins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ins w:author="Oswaldo Alfaro" w:id="6" w:date="2021-09-27T16:35:13Z">
        <w:del w:author="beatriz paulina benitez lopez" w:id="5" w:date="2020-07-22T15:41:47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</w:r>
        </w:del>
      </w:ins>
      <w:del w:author="beatriz paulina benitez lopez" w:id="5" w:date="2020-07-22T15:41:4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if '_' not in progreso:</w:delText>
        </w:r>
      </w:del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print('\n\tPALABRA CORRECTA!\n')</w:delText>
        </w:r>
      </w:del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print('Lo resolviste en %i intento(s).'%estado['intentos'])</w:delText>
        </w:r>
      </w:del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res = input('¿Jugar de nuevo?(S/N): ')</w:delText>
        </w:r>
      </w:del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if res.upper() == 'S':</w:delText>
        </w:r>
      </w:del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</w:r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estado['oportunidades'] = 5</w:delText>
        </w:r>
      </w:del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  <w:delText xml:space="preserve">estado['errores'] = 0</w:delText>
        </w:r>
      </w:del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  <w:delText xml:space="preserve">estado['intentos'] = 0</w:delText>
        </w:r>
      </w:del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  <w:delText xml:space="preserve">inicio(palabras)</w:delText>
        </w:r>
      </w:del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else:</w:delText>
        </w:r>
      </w:del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tab/>
          <w:delText xml:space="preserve">exit()</w:delText>
        </w:r>
      </w:del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else:</w:delText>
          <w:tab/>
          <w:tab/>
          <w:tab/>
          <w:tab/>
        </w:r>
      </w:del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jugar(progreso, palabra)</w:delText>
          <w:tab/>
        </w:r>
      </w:del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</w:r>
      </w:del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elif estado['oportunidades'] == 0:</w:delText>
        </w:r>
      </w:del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print('ERROR!')</w:delText>
        </w:r>
      </w:del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print('\n\t\tGAME OVER!!')</w:delText>
        </w:r>
      </w:del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res = input('¿Jugar de nuevo?(S/N): ') # Se agregó la opción</w:delText>
        </w:r>
      </w:del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if res.upper() == 'S':</w:delText>
          <w:tab/>
          <w:tab/>
          <w:tab/>
          <w:tab/>
          <w:tab/>
          <w:delText xml:space="preserve"># Volver a jugar</w:delText>
        </w:r>
      </w:del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beatriz paulina benitez lopez" w:id="5" w:date="2020-07-22T15:41:47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estado['oportunidades'] = 5</w:delText>
        </w:r>
      </w:del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gustín Iaccarino" w:id="14" w:date="2021-08-25T14:31:41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beatriz paulina benitez lopez" w:id="5" w:date="2020-07-22T15:41:47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estado['</w:delText>
        </w:r>
      </w:del>
      <w:del w:author="Agustín Iaccarino" w:id="14" w:date="2021-08-25T14:31:41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errores'] = 0</w:delText>
        </w:r>
      </w:del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estado['intentos'] = 0</w:delText>
        </w:r>
      </w:del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inicio(palabras)</w:delText>
        </w:r>
      </w:del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else:</w:delText>
        </w:r>
      </w:del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tab/>
          <w:delText xml:space="preserve">exit()</w:delText>
        </w:r>
      </w:del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else:</w:delText>
        </w:r>
      </w:del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estado['oportunidades'] -= 1</w:delText>
        </w:r>
      </w:del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estado['errores'] += 1</w:delText>
        </w:r>
      </w:del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estado['intentos'] += 1</w:delText>
        </w:r>
      </w:del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print('ERROR! Vuelve a int</w:delText>
        </w:r>
      </w:del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delText xml:space="preserve">estado['oportunidades'] = 5</w:delText>
          </w:r>
        </w:del>
      </w:ins>
    </w:p>
    <w:p w:rsidR="00000000" w:rsidDel="00000000" w:rsidP="00000000" w:rsidRDefault="00000000" w:rsidRPr="00000000" w14:paraId="0000004B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tab/>
            <w:delText xml:space="preserve">estado['errores'] = 0</w:delText>
          </w:r>
        </w:del>
      </w:ins>
    </w:p>
    <w:p w:rsidR="00000000" w:rsidDel="00000000" w:rsidP="00000000" w:rsidRDefault="00000000" w:rsidRPr="00000000" w14:paraId="0000004C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tab/>
            <w:delText xml:space="preserve">estado['intentos'] = 0</w:delText>
          </w:r>
        </w:del>
      </w:ins>
    </w:p>
    <w:p w:rsidR="00000000" w:rsidDel="00000000" w:rsidP="00000000" w:rsidRDefault="00000000" w:rsidRPr="00000000" w14:paraId="0000004D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tab/>
            <w:delText xml:space="preserve">inicio(palabras)</w:delText>
          </w:r>
        </w:del>
      </w:ins>
    </w:p>
    <w:p w:rsidR="00000000" w:rsidDel="00000000" w:rsidP="00000000" w:rsidRDefault="00000000" w:rsidRPr="00000000" w14:paraId="0000004E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delText xml:space="preserve">else:</w:delText>
          </w:r>
        </w:del>
      </w:ins>
    </w:p>
    <w:p w:rsidR="00000000" w:rsidDel="00000000" w:rsidP="00000000" w:rsidRDefault="00000000" w:rsidRPr="00000000" w14:paraId="0000004F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tab/>
            <w:delText xml:space="preserve">exit()</w:delText>
          </w:r>
        </w:del>
      </w:ins>
    </w:p>
    <w:p w:rsidR="00000000" w:rsidDel="00000000" w:rsidP="00000000" w:rsidRDefault="00000000" w:rsidRPr="00000000" w14:paraId="00000050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else:</w:delText>
            <w:tab/>
            <w:tab/>
            <w:tab/>
            <w:tab/>
          </w:r>
        </w:del>
      </w:ins>
    </w:p>
    <w:p w:rsidR="00000000" w:rsidDel="00000000" w:rsidP="00000000" w:rsidRDefault="00000000" w:rsidRPr="00000000" w14:paraId="00000051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delText xml:space="preserve">jugar(progreso, palabra)</w:delText>
            <w:tab/>
          </w:r>
        </w:del>
      </w:ins>
    </w:p>
    <w:p w:rsidR="00000000" w:rsidDel="00000000" w:rsidP="00000000" w:rsidRDefault="00000000" w:rsidRPr="00000000" w14:paraId="00000052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</w:r>
        </w:del>
      </w:ins>
    </w:p>
    <w:p w:rsidR="00000000" w:rsidDel="00000000" w:rsidP="00000000" w:rsidRDefault="00000000" w:rsidRPr="00000000" w14:paraId="00000053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delText xml:space="preserve">elif estado['oportunidades'] == 0:</w:delText>
          </w:r>
        </w:del>
      </w:ins>
    </w:p>
    <w:p w:rsidR="00000000" w:rsidDel="00000000" w:rsidP="00000000" w:rsidRDefault="00000000" w:rsidRPr="00000000" w14:paraId="00000054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print('ERROR!')</w:delText>
          </w:r>
        </w:del>
      </w:ins>
    </w:p>
    <w:p w:rsidR="00000000" w:rsidDel="00000000" w:rsidP="00000000" w:rsidRDefault="00000000" w:rsidRPr="00000000" w14:paraId="00000055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print('\n\t\tGAME OVER!!')</w:delText>
          </w:r>
        </w:del>
      </w:ins>
    </w:p>
    <w:p w:rsidR="00000000" w:rsidDel="00000000" w:rsidP="00000000" w:rsidRDefault="00000000" w:rsidRPr="00000000" w14:paraId="00000056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res = input('¿Jugar de nuevo?(S/N): ') # Se agregó la opción</w:delText>
          </w:r>
        </w:del>
      </w:ins>
    </w:p>
    <w:p w:rsidR="00000000" w:rsidDel="00000000" w:rsidP="00000000" w:rsidRDefault="00000000" w:rsidRPr="00000000" w14:paraId="00000057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delText xml:space="preserve">if res.upper() == 'S':</w:delText>
            <w:tab/>
            <w:tab/>
            <w:tab/>
            <w:tab/>
            <w:tab/>
            <w:delText xml:space="preserve"># Volver a jugar</w:delText>
          </w:r>
        </w:del>
      </w:ins>
    </w:p>
    <w:p w:rsidR="00000000" w:rsidDel="00000000" w:rsidP="00000000" w:rsidRDefault="00000000" w:rsidRPr="00000000" w14:paraId="00000058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delText xml:space="preserve">estado['oportunidades'] = 5</w:delText>
          </w:r>
        </w:del>
      </w:ins>
    </w:p>
    <w:p w:rsidR="00000000" w:rsidDel="00000000" w:rsidP="00000000" w:rsidRDefault="00000000" w:rsidRPr="00000000" w14:paraId="00000059">
      <w:pPr>
        <w:widowControl w:val="0"/>
        <w:jc w:val="both"/>
        <w:rPr>
          <w:ins w:author="Agustín Iaccarino" w:id="14" w:date="2021-08-25T14:31:41Z"/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widowControl w:val="0"/>
          </w:pPr>
        </w:pPrChange>
      </w:pPr>
      <w:ins w:author="Agustín Iaccarino" w:id="14" w:date="2021-08-25T14:31:41Z">
        <w:del w:author="Anonymous" w:id="7" w:date="2020-06-29T20:40:49Z">
          <w:r w:rsidDel="00000000" w:rsidR="00000000" w:rsidRPr="00000000">
            <w:rPr>
              <w:u w:val="single"/>
              <w:rtl w:val="0"/>
              <w:rPrChange w:author="Claudio Andres" w:id="2" w:date="2021-10-14T23:05:45Z">
                <w:rPr/>
              </w:rPrChange>
            </w:rPr>
            <w:tab/>
            <w:tab/>
            <w:tab/>
            <w:tab/>
            <w:delText xml:space="preserve">estado['errores'] = 0</w:delText>
          </w:r>
        </w:del>
      </w:ins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entarlo!')</w:delText>
          <w:tab/>
          <w:tab/>
        </w:r>
      </w:del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jugar(progreso, palabra)</w:delText>
        </w:r>
      </w:del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elif letra == palabra:</w:delText>
        </w:r>
      </w:del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estado['intentos'] += 1</w:delText>
        </w:r>
      </w:del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print('\n\tPALABRA CORRECTA!\n')</w:delText>
        </w:r>
      </w:del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print('Lo resolviste en %i intento(s).'%estado['intentos'])</w:delText>
        </w:r>
      </w:del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res = input('¿Jugar de nuevo?(S/N): ')</w:delText>
        </w:r>
      </w:del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if res.upper() == 'S':</w:delText>
        </w:r>
      </w:del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estado['oportunidades'] = 5</w:delText>
        </w:r>
      </w:del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estado['errores'] = 0</w:delText>
        </w:r>
      </w:del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estado['intentos'] = 0</w:delText>
        </w:r>
      </w:del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inicio(palabras)</w:delText>
        </w:r>
      </w:del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else:</w:delText>
        </w:r>
      </w:del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tab/>
          <w:delText xml:space="preserve">exit()</w:delText>
        </w:r>
      </w:del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else: # Sí es necesario. Valida palabras aunque estén mal</w:delText>
        </w:r>
      </w:del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estado['oportunidades'] -= 1 # Si no estuviera</w:delText>
        </w:r>
      </w:del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estado['errores'] += 1 # Finalizaría el programa al meter </w:delText>
        </w:r>
      </w:del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estado['intentos'] += 1 # Una palabra incorrecta.</w:delText>
        </w:r>
      </w:del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print('ERROR! Vuelve a intentarlo!')</w:delText>
        </w:r>
      </w:del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jugar(progreso, palabra)</w:delText>
        </w:r>
      </w:del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print("\t\t\tAHORCADO\n")</w:delText>
        </w:r>
      </w:del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res = input('¿Desea jugar con las palabras predefinidas?(S/N): ')</w:delText>
        </w:r>
      </w:del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if res.upper() == 'S':</w:delText>
        </w:r>
      </w:del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palabras = ['mundo', 'prueba', 'pelota',</w:delText>
        </w:r>
      </w:del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                        'salsa', 'youtube',</w:delText>
        </w:r>
      </w:del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                    'programacion', 'python']</w:delText>
        </w:r>
      </w:del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else:</w:delText>
        </w:r>
      </w:del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palabras = []</w:delText>
        </w:r>
      </w:del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tam = int(input('¿Cuántas palabras desea ingresar?: '))</w:delText>
        </w:r>
      </w:del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delText xml:space="preserve">for i in range(tam):</w:delText>
        </w:r>
      </w:del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val = input('Ingrese palabra %d: '%(i+1))</w:delText>
        </w:r>
      </w:del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del w:author="Anonymous" w:id="7" w:date="2020-06-29T20:40:49Z"/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tab/>
          <w:tab/>
          <w:delText xml:space="preserve">palabras.append(val)</w:delText>
        </w:r>
      </w:del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u w:val="single"/>
          <w:rPrChange w:author="Claudio Andres" w:id="2" w:date="2021-10-14T23:05:45Z">
            <w:rPr/>
          </w:rPrChange>
        </w:rPr>
        <w:pPrChange w:author="Claudio Andres" w:id="0" w:date="2021-10-14T23:05:42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del w:author="Anonymous" w:id="7" w:date="2020-06-29T20:40:49Z">
        <w:r w:rsidDel="00000000" w:rsidR="00000000" w:rsidRPr="00000000">
          <w:rPr>
            <w:u w:val="single"/>
            <w:rtl w:val="0"/>
            <w:rPrChange w:author="Claudio Andres" w:id="2" w:date="2021-10-14T23:05:45Z">
              <w:rPr/>
            </w:rPrChange>
          </w:rPr>
          <w:delText xml:space="preserve">inicio(palabras)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  <w:pPrChange w:author="Oswaldo Alfaro" w:id="0" w:date="2021-09-27T16:35:49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</w:pPrChange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1.73228346456693" w:right="1440" w:header="0" w:footer="720"/>
      <w:pgNumType w:start="1"/>
      <w:sectPrChange w:author="Anonymous" w:id="0" w:date="2019-10-14T19:07:1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rPr>
        <w:ins w:author="Anonymous" w:id="16" w:date="2019-12-31T15:57:51Z"/>
      </w:rPr>
    </w:pPr>
    <w:ins w:author="Anonymous" w:id="16" w:date="2019-12-31T15:57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